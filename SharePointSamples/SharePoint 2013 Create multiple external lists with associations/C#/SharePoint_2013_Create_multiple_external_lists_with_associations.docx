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1D7" w:rsidRDefault="00665B48" w:rsidP="00D521D7">
      <w:pPr>
        <w:pStyle w:val="TOCHeading"/>
        <w:rPr>
          <w:ins w:id="0" w:author="Rodney Farris" w:date="2012-06-27T17:16:00Z"/>
        </w:rPr>
        <w:pPrChange w:id="1" w:author="Rodney Farris" w:date="2012-06-27T17:16:00Z">
          <w:pPr>
            <w:pStyle w:val="TOC1"/>
            <w:tabs>
              <w:tab w:val="right" w:leader="dot" w:pos="9163"/>
            </w:tabs>
          </w:pPr>
        </w:pPrChange>
      </w:pPr>
      <w:bookmarkStart w:id="2" w:name="BookMark_Header"/>
      <w:bookmarkStart w:id="3" w:name="BookMark0"/>
      <w:bookmarkEnd w:id="2"/>
      <w:bookmarkEnd w:id="3"/>
      <w:r w:rsidRPr="00665B48">
        <w:t>Contents</w:t>
      </w:r>
      <w:bookmarkStart w:id="4" w:name="BookMark_TOC"/>
      <w:bookmarkEnd w:id="4"/>
    </w:p>
    <w:p w:rsidR="00D521D7" w:rsidRDefault="00665B48">
      <w:pPr>
        <w:pStyle w:val="TOC1"/>
        <w:tabs>
          <w:tab w:val="right" w:leader="dot" w:pos="9163"/>
        </w:tabs>
        <w:rPr>
          <w:rFonts w:eastAsiaTheme="minorEastAsia"/>
          <w:noProof/>
        </w:rPr>
      </w:pPr>
      <w:r w:rsidRPr="00E526C4">
        <w:rPr>
          <w:rFonts w:ascii="Arial" w:eastAsiaTheme="majorEastAsia" w:hAnsi="Arial" w:cs="Arial"/>
          <w:bCs/>
          <w:color w:val="000000"/>
          <w:sz w:val="20"/>
          <w:szCs w:val="28"/>
        </w:rPr>
        <w:fldChar w:fldCharType="begin"/>
      </w:r>
      <w:r w:rsidRPr="00E526C4">
        <w:rPr>
          <w:rFonts w:ascii="Arial" w:hAnsi="Arial" w:cs="Arial"/>
          <w:color w:val="000000"/>
          <w:sz w:val="20"/>
        </w:rPr>
        <w:instrText xml:space="preserve"> TOC \o "1-3" \h \z \u </w:instrText>
      </w:r>
      <w:r w:rsidRPr="00E526C4">
        <w:rPr>
          <w:rFonts w:ascii="Arial" w:eastAsiaTheme="majorEastAsia" w:hAnsi="Arial" w:cs="Arial"/>
          <w:bCs/>
          <w:color w:val="000000"/>
          <w:sz w:val="20"/>
          <w:szCs w:val="28"/>
        </w:rPr>
        <w:fldChar w:fldCharType="separate"/>
      </w:r>
      <w:hyperlink w:anchor="_Toc328580712" w:history="1">
        <w:r w:rsidR="00D521D7" w:rsidRPr="00182B81">
          <w:rPr>
            <w:rStyle w:val="Hyperlink"/>
            <w:rFonts w:cs="Arial"/>
            <w:noProof/>
          </w:rPr>
          <w:t>SharePoint 2013: Create multiple external lists with associations</w:t>
        </w:r>
        <w:r w:rsidR="00D521D7">
          <w:rPr>
            <w:noProof/>
            <w:webHidden/>
          </w:rPr>
          <w:tab/>
        </w:r>
        <w:r w:rsidR="00D521D7">
          <w:rPr>
            <w:noProof/>
            <w:webHidden/>
          </w:rPr>
          <w:fldChar w:fldCharType="begin"/>
        </w:r>
        <w:r w:rsidR="00D521D7">
          <w:rPr>
            <w:noProof/>
            <w:webHidden/>
          </w:rPr>
          <w:instrText xml:space="preserve"> PAGEREF _Toc328580712 \h </w:instrText>
        </w:r>
        <w:r w:rsidR="00D521D7">
          <w:rPr>
            <w:noProof/>
            <w:webHidden/>
          </w:rPr>
        </w:r>
        <w:r w:rsidR="00D521D7">
          <w:rPr>
            <w:noProof/>
            <w:webHidden/>
          </w:rPr>
          <w:fldChar w:fldCharType="separate"/>
        </w:r>
        <w:r w:rsidR="00D521D7">
          <w:rPr>
            <w:noProof/>
            <w:webHidden/>
          </w:rPr>
          <w:t>2</w:t>
        </w:r>
        <w:r w:rsidR="00D521D7">
          <w:rPr>
            <w:noProof/>
            <w:webHidden/>
          </w:rPr>
          <w:fldChar w:fldCharType="end"/>
        </w:r>
      </w:hyperlink>
    </w:p>
    <w:p w:rsidR="00D521D7" w:rsidRDefault="00D521D7">
      <w:pPr>
        <w:pStyle w:val="TOC2"/>
        <w:tabs>
          <w:tab w:val="right" w:leader="dot" w:pos="9163"/>
        </w:tabs>
        <w:rPr>
          <w:rFonts w:eastAsiaTheme="minorEastAsia"/>
          <w:noProof/>
        </w:rPr>
      </w:pPr>
      <w:hyperlink w:anchor="_Toc328580713" w:history="1">
        <w:r w:rsidRPr="00182B81">
          <w:rPr>
            <w:rStyle w:val="Hyperlink"/>
            <w:rFonts w:cs="Arial"/>
            <w:noProof/>
          </w:rPr>
          <w:t>Description of the Create multiple external lists with associations sample</w:t>
        </w:r>
        <w:r>
          <w:rPr>
            <w:noProof/>
            <w:webHidden/>
          </w:rPr>
          <w:tab/>
        </w:r>
        <w:r>
          <w:rPr>
            <w:noProof/>
            <w:webHidden/>
          </w:rPr>
          <w:fldChar w:fldCharType="begin"/>
        </w:r>
        <w:r>
          <w:rPr>
            <w:noProof/>
            <w:webHidden/>
          </w:rPr>
          <w:instrText xml:space="preserve"> PAGEREF _Toc328580713 \h </w:instrText>
        </w:r>
        <w:r>
          <w:rPr>
            <w:noProof/>
            <w:webHidden/>
          </w:rPr>
        </w:r>
        <w:r>
          <w:rPr>
            <w:noProof/>
            <w:webHidden/>
          </w:rPr>
          <w:fldChar w:fldCharType="separate"/>
        </w:r>
        <w:r>
          <w:rPr>
            <w:noProof/>
            <w:webHidden/>
          </w:rPr>
          <w:t>2</w:t>
        </w:r>
        <w:r>
          <w:rPr>
            <w:noProof/>
            <w:webHidden/>
          </w:rPr>
          <w:fldChar w:fldCharType="end"/>
        </w:r>
      </w:hyperlink>
    </w:p>
    <w:p w:rsidR="00D521D7" w:rsidRDefault="00D521D7">
      <w:pPr>
        <w:pStyle w:val="TOC2"/>
        <w:tabs>
          <w:tab w:val="right" w:leader="dot" w:pos="9163"/>
        </w:tabs>
        <w:rPr>
          <w:rFonts w:eastAsiaTheme="minorEastAsia"/>
          <w:noProof/>
        </w:rPr>
      </w:pPr>
      <w:hyperlink w:anchor="_Toc328580714" w:history="1">
        <w:r w:rsidRPr="00182B81">
          <w:rPr>
            <w:rStyle w:val="Hyperlink"/>
            <w:rFonts w:cs="Arial"/>
            <w:noProof/>
          </w:rPr>
          <w:t>Prerequisites</w:t>
        </w:r>
        <w:r>
          <w:rPr>
            <w:noProof/>
            <w:webHidden/>
          </w:rPr>
          <w:tab/>
        </w:r>
        <w:r>
          <w:rPr>
            <w:noProof/>
            <w:webHidden/>
          </w:rPr>
          <w:fldChar w:fldCharType="begin"/>
        </w:r>
        <w:r>
          <w:rPr>
            <w:noProof/>
            <w:webHidden/>
          </w:rPr>
          <w:instrText xml:space="preserve"> PAGEREF _Toc328580714 \h </w:instrText>
        </w:r>
        <w:r>
          <w:rPr>
            <w:noProof/>
            <w:webHidden/>
          </w:rPr>
        </w:r>
        <w:r>
          <w:rPr>
            <w:noProof/>
            <w:webHidden/>
          </w:rPr>
          <w:fldChar w:fldCharType="separate"/>
        </w:r>
        <w:r>
          <w:rPr>
            <w:noProof/>
            <w:webHidden/>
          </w:rPr>
          <w:t>2</w:t>
        </w:r>
        <w:r>
          <w:rPr>
            <w:noProof/>
            <w:webHidden/>
          </w:rPr>
          <w:fldChar w:fldCharType="end"/>
        </w:r>
      </w:hyperlink>
    </w:p>
    <w:p w:rsidR="00D521D7" w:rsidRDefault="00D521D7">
      <w:pPr>
        <w:pStyle w:val="TOC2"/>
        <w:tabs>
          <w:tab w:val="right" w:leader="dot" w:pos="9163"/>
        </w:tabs>
        <w:rPr>
          <w:rFonts w:eastAsiaTheme="minorEastAsia"/>
          <w:noProof/>
        </w:rPr>
      </w:pPr>
      <w:hyperlink w:anchor="_Toc328580715" w:history="1">
        <w:r w:rsidRPr="00182B81">
          <w:rPr>
            <w:rStyle w:val="Hyperlink"/>
            <w:rFonts w:cs="Arial"/>
            <w:noProof/>
          </w:rPr>
          <w:t>Key components of the sample</w:t>
        </w:r>
        <w:r>
          <w:rPr>
            <w:noProof/>
            <w:webHidden/>
          </w:rPr>
          <w:tab/>
        </w:r>
        <w:r>
          <w:rPr>
            <w:noProof/>
            <w:webHidden/>
          </w:rPr>
          <w:fldChar w:fldCharType="begin"/>
        </w:r>
        <w:r>
          <w:rPr>
            <w:noProof/>
            <w:webHidden/>
          </w:rPr>
          <w:instrText xml:space="preserve"> PAGEREF _Toc328580715 \h </w:instrText>
        </w:r>
        <w:r>
          <w:rPr>
            <w:noProof/>
            <w:webHidden/>
          </w:rPr>
        </w:r>
        <w:r>
          <w:rPr>
            <w:noProof/>
            <w:webHidden/>
          </w:rPr>
          <w:fldChar w:fldCharType="separate"/>
        </w:r>
        <w:r>
          <w:rPr>
            <w:noProof/>
            <w:webHidden/>
          </w:rPr>
          <w:t>3</w:t>
        </w:r>
        <w:r>
          <w:rPr>
            <w:noProof/>
            <w:webHidden/>
          </w:rPr>
          <w:fldChar w:fldCharType="end"/>
        </w:r>
      </w:hyperlink>
    </w:p>
    <w:p w:rsidR="00D521D7" w:rsidRDefault="00D521D7">
      <w:pPr>
        <w:pStyle w:val="TOC2"/>
        <w:tabs>
          <w:tab w:val="right" w:leader="dot" w:pos="9163"/>
        </w:tabs>
        <w:rPr>
          <w:rFonts w:eastAsiaTheme="minorEastAsia"/>
          <w:noProof/>
        </w:rPr>
      </w:pPr>
      <w:hyperlink w:anchor="_Toc328580716" w:history="1">
        <w:r w:rsidRPr="00182B81">
          <w:rPr>
            <w:rStyle w:val="Hyperlink"/>
            <w:rFonts w:cs="Arial"/>
            <w:noProof/>
          </w:rPr>
          <w:t>Configure the sample</w:t>
        </w:r>
        <w:r>
          <w:rPr>
            <w:noProof/>
            <w:webHidden/>
          </w:rPr>
          <w:tab/>
        </w:r>
        <w:r>
          <w:rPr>
            <w:noProof/>
            <w:webHidden/>
          </w:rPr>
          <w:fldChar w:fldCharType="begin"/>
        </w:r>
        <w:r>
          <w:rPr>
            <w:noProof/>
            <w:webHidden/>
          </w:rPr>
          <w:instrText xml:space="preserve"> PAGEREF _Toc328580716 \h </w:instrText>
        </w:r>
        <w:r>
          <w:rPr>
            <w:noProof/>
            <w:webHidden/>
          </w:rPr>
        </w:r>
        <w:r>
          <w:rPr>
            <w:noProof/>
            <w:webHidden/>
          </w:rPr>
          <w:fldChar w:fldCharType="separate"/>
        </w:r>
        <w:r>
          <w:rPr>
            <w:noProof/>
            <w:webHidden/>
          </w:rPr>
          <w:t>3</w:t>
        </w:r>
        <w:r>
          <w:rPr>
            <w:noProof/>
            <w:webHidden/>
          </w:rPr>
          <w:fldChar w:fldCharType="end"/>
        </w:r>
      </w:hyperlink>
    </w:p>
    <w:p w:rsidR="00D521D7" w:rsidRDefault="00D521D7">
      <w:pPr>
        <w:pStyle w:val="TOC2"/>
        <w:tabs>
          <w:tab w:val="right" w:leader="dot" w:pos="9163"/>
        </w:tabs>
        <w:rPr>
          <w:rFonts w:eastAsiaTheme="minorEastAsia"/>
          <w:noProof/>
        </w:rPr>
      </w:pPr>
      <w:hyperlink w:anchor="_Toc328580717" w:history="1">
        <w:r w:rsidRPr="00182B81">
          <w:rPr>
            <w:rStyle w:val="Hyperlink"/>
            <w:rFonts w:cs="Arial"/>
            <w:noProof/>
          </w:rPr>
          <w:t>Build the sample</w:t>
        </w:r>
        <w:r>
          <w:rPr>
            <w:noProof/>
            <w:webHidden/>
          </w:rPr>
          <w:tab/>
        </w:r>
        <w:r>
          <w:rPr>
            <w:noProof/>
            <w:webHidden/>
          </w:rPr>
          <w:fldChar w:fldCharType="begin"/>
        </w:r>
        <w:r>
          <w:rPr>
            <w:noProof/>
            <w:webHidden/>
          </w:rPr>
          <w:instrText xml:space="preserve"> PAGEREF _Toc328580717 \h </w:instrText>
        </w:r>
        <w:r>
          <w:rPr>
            <w:noProof/>
            <w:webHidden/>
          </w:rPr>
        </w:r>
        <w:r>
          <w:rPr>
            <w:noProof/>
            <w:webHidden/>
          </w:rPr>
          <w:fldChar w:fldCharType="separate"/>
        </w:r>
        <w:r>
          <w:rPr>
            <w:noProof/>
            <w:webHidden/>
          </w:rPr>
          <w:t>3</w:t>
        </w:r>
        <w:r>
          <w:rPr>
            <w:noProof/>
            <w:webHidden/>
          </w:rPr>
          <w:fldChar w:fldCharType="end"/>
        </w:r>
      </w:hyperlink>
    </w:p>
    <w:p w:rsidR="00D521D7" w:rsidRDefault="00D521D7">
      <w:pPr>
        <w:pStyle w:val="TOC2"/>
        <w:tabs>
          <w:tab w:val="right" w:leader="dot" w:pos="9163"/>
        </w:tabs>
        <w:rPr>
          <w:rFonts w:eastAsiaTheme="minorEastAsia"/>
          <w:noProof/>
        </w:rPr>
      </w:pPr>
      <w:hyperlink w:anchor="_Toc328580718" w:history="1">
        <w:r w:rsidRPr="00182B81">
          <w:rPr>
            <w:rStyle w:val="Hyperlink"/>
            <w:rFonts w:cs="Arial"/>
            <w:noProof/>
          </w:rPr>
          <w:t>Run and test the sample</w:t>
        </w:r>
        <w:r>
          <w:rPr>
            <w:noProof/>
            <w:webHidden/>
          </w:rPr>
          <w:tab/>
        </w:r>
        <w:r>
          <w:rPr>
            <w:noProof/>
            <w:webHidden/>
          </w:rPr>
          <w:fldChar w:fldCharType="begin"/>
        </w:r>
        <w:r>
          <w:rPr>
            <w:noProof/>
            <w:webHidden/>
          </w:rPr>
          <w:instrText xml:space="preserve"> PAGEREF _Toc328580718 \h </w:instrText>
        </w:r>
        <w:r>
          <w:rPr>
            <w:noProof/>
            <w:webHidden/>
          </w:rPr>
        </w:r>
        <w:r>
          <w:rPr>
            <w:noProof/>
            <w:webHidden/>
          </w:rPr>
          <w:fldChar w:fldCharType="separate"/>
        </w:r>
        <w:r>
          <w:rPr>
            <w:noProof/>
            <w:webHidden/>
          </w:rPr>
          <w:t>3</w:t>
        </w:r>
        <w:r>
          <w:rPr>
            <w:noProof/>
            <w:webHidden/>
          </w:rPr>
          <w:fldChar w:fldCharType="end"/>
        </w:r>
      </w:hyperlink>
    </w:p>
    <w:p w:rsidR="00D521D7" w:rsidRDefault="00D521D7">
      <w:pPr>
        <w:pStyle w:val="TOC2"/>
        <w:tabs>
          <w:tab w:val="right" w:leader="dot" w:pos="9163"/>
        </w:tabs>
        <w:rPr>
          <w:rFonts w:eastAsiaTheme="minorEastAsia"/>
          <w:noProof/>
        </w:rPr>
      </w:pPr>
      <w:hyperlink w:anchor="_Toc328580719" w:history="1">
        <w:r w:rsidRPr="00182B81">
          <w:rPr>
            <w:rStyle w:val="Hyperlink"/>
            <w:rFonts w:cs="Arial"/>
            <w:noProof/>
          </w:rPr>
          <w:t>Troubleshooting</w:t>
        </w:r>
        <w:r>
          <w:rPr>
            <w:noProof/>
            <w:webHidden/>
          </w:rPr>
          <w:tab/>
        </w:r>
        <w:r>
          <w:rPr>
            <w:noProof/>
            <w:webHidden/>
          </w:rPr>
          <w:fldChar w:fldCharType="begin"/>
        </w:r>
        <w:r>
          <w:rPr>
            <w:noProof/>
            <w:webHidden/>
          </w:rPr>
          <w:instrText xml:space="preserve"> PAGEREF _Toc328580719 \h </w:instrText>
        </w:r>
        <w:r>
          <w:rPr>
            <w:noProof/>
            <w:webHidden/>
          </w:rPr>
        </w:r>
        <w:r>
          <w:rPr>
            <w:noProof/>
            <w:webHidden/>
          </w:rPr>
          <w:fldChar w:fldCharType="separate"/>
        </w:r>
        <w:r>
          <w:rPr>
            <w:noProof/>
            <w:webHidden/>
          </w:rPr>
          <w:t>4</w:t>
        </w:r>
        <w:r>
          <w:rPr>
            <w:noProof/>
            <w:webHidden/>
          </w:rPr>
          <w:fldChar w:fldCharType="end"/>
        </w:r>
      </w:hyperlink>
    </w:p>
    <w:p w:rsidR="00D521D7" w:rsidRDefault="00D521D7">
      <w:pPr>
        <w:pStyle w:val="TOC2"/>
        <w:tabs>
          <w:tab w:val="right" w:leader="dot" w:pos="9163"/>
        </w:tabs>
        <w:rPr>
          <w:rFonts w:eastAsiaTheme="minorEastAsia"/>
          <w:noProof/>
        </w:rPr>
      </w:pPr>
      <w:hyperlink w:anchor="_Toc328580720" w:history="1">
        <w:r w:rsidRPr="00182B81">
          <w:rPr>
            <w:rStyle w:val="Hyperlink"/>
            <w:rFonts w:cs="Arial"/>
            <w:noProof/>
          </w:rPr>
          <w:t>Change log</w:t>
        </w:r>
        <w:r>
          <w:rPr>
            <w:noProof/>
            <w:webHidden/>
          </w:rPr>
          <w:tab/>
        </w:r>
        <w:r>
          <w:rPr>
            <w:noProof/>
            <w:webHidden/>
          </w:rPr>
          <w:fldChar w:fldCharType="begin"/>
        </w:r>
        <w:r>
          <w:rPr>
            <w:noProof/>
            <w:webHidden/>
          </w:rPr>
          <w:instrText xml:space="preserve"> PAGEREF _Toc328580720 \h </w:instrText>
        </w:r>
        <w:r>
          <w:rPr>
            <w:noProof/>
            <w:webHidden/>
          </w:rPr>
        </w:r>
        <w:r>
          <w:rPr>
            <w:noProof/>
            <w:webHidden/>
          </w:rPr>
          <w:fldChar w:fldCharType="separate"/>
        </w:r>
        <w:r>
          <w:rPr>
            <w:noProof/>
            <w:webHidden/>
          </w:rPr>
          <w:t>4</w:t>
        </w:r>
        <w:r>
          <w:rPr>
            <w:noProof/>
            <w:webHidden/>
          </w:rPr>
          <w:fldChar w:fldCharType="end"/>
        </w:r>
      </w:hyperlink>
    </w:p>
    <w:p w:rsidR="00D521D7" w:rsidRDefault="00D521D7">
      <w:pPr>
        <w:pStyle w:val="TOC2"/>
        <w:tabs>
          <w:tab w:val="right" w:leader="dot" w:pos="9163"/>
        </w:tabs>
        <w:rPr>
          <w:rFonts w:eastAsiaTheme="minorEastAsia"/>
          <w:noProof/>
        </w:rPr>
      </w:pPr>
      <w:hyperlink w:anchor="_Toc328580721" w:history="1">
        <w:r w:rsidRPr="00182B81">
          <w:rPr>
            <w:rStyle w:val="Hyperlink"/>
            <w:rFonts w:cs="Arial"/>
            <w:noProof/>
          </w:rPr>
          <w:t>Related content</w:t>
        </w:r>
        <w:r>
          <w:rPr>
            <w:noProof/>
            <w:webHidden/>
          </w:rPr>
          <w:tab/>
        </w:r>
        <w:r>
          <w:rPr>
            <w:noProof/>
            <w:webHidden/>
          </w:rPr>
          <w:fldChar w:fldCharType="begin"/>
        </w:r>
        <w:r>
          <w:rPr>
            <w:noProof/>
            <w:webHidden/>
          </w:rPr>
          <w:instrText xml:space="preserve"> PAGEREF _Toc328580721 \h </w:instrText>
        </w:r>
        <w:r>
          <w:rPr>
            <w:noProof/>
            <w:webHidden/>
          </w:rPr>
        </w:r>
        <w:r>
          <w:rPr>
            <w:noProof/>
            <w:webHidden/>
          </w:rPr>
          <w:fldChar w:fldCharType="separate"/>
        </w:r>
        <w:r>
          <w:rPr>
            <w:noProof/>
            <w:webHidden/>
          </w:rPr>
          <w:t>4</w:t>
        </w:r>
        <w:r>
          <w:rPr>
            <w:noProof/>
            <w:webHidden/>
          </w:rPr>
          <w:fldChar w:fldCharType="end"/>
        </w:r>
      </w:hyperlink>
    </w:p>
    <w:p w:rsidR="00665B48" w:rsidRPr="00665B48" w:rsidRDefault="00665B48" w:rsidP="00665B48">
      <w:pPr>
        <w:pStyle w:val="TOC1"/>
        <w:ind w:left="540"/>
        <w:rPr>
          <w:b/>
        </w:rPr>
      </w:pPr>
      <w:r w:rsidRPr="00E526C4">
        <w:rPr>
          <w:rFonts w:cs="Arial"/>
          <w:b/>
        </w:rPr>
        <w:fldChar w:fldCharType="end"/>
      </w:r>
    </w:p>
    <w:p w:rsidR="00665B48" w:rsidRDefault="00665B48" w:rsidP="00665B48">
      <w:pPr>
        <w:pStyle w:val="TOCHeading"/>
        <w:spacing w:line="240" w:lineRule="auto"/>
        <w:sectPr w:rsidR="00665B48" w:rsidSect="00084B39">
          <w:headerReference w:type="even" r:id="rId13"/>
          <w:footerReference w:type="even" r:id="rId14"/>
          <w:footerReference w:type="default" r:id="rId15"/>
          <w:headerReference w:type="first" r:id="rId16"/>
          <w:pgSz w:w="12240" w:h="15840" w:code="1"/>
          <w:pgMar w:top="720" w:right="1440" w:bottom="1987" w:left="1627" w:header="720" w:footer="864" w:gutter="0"/>
          <w:cols w:space="720"/>
          <w:titlePg/>
          <w:docGrid w:linePitch="272"/>
        </w:sectPr>
      </w:pPr>
      <w:bookmarkStart w:id="5" w:name="BookMark1"/>
      <w:bookmarkStart w:id="6" w:name="_GoBack"/>
      <w:bookmarkEnd w:id="5"/>
      <w:bookmarkEnd w:id="6"/>
    </w:p>
    <w:p w:rsidR="00E526C4" w:rsidRDefault="00E526C4" w:rsidP="00D03609">
      <w:pPr>
        <w:pStyle w:val="Heading1"/>
        <w:spacing w:line="276" w:lineRule="auto"/>
        <w:rPr>
          <w:rFonts w:cs="Arial"/>
        </w:rPr>
      </w:pPr>
      <w:bookmarkStart w:id="7" w:name="BookMark2"/>
      <w:bookmarkStart w:id="8" w:name="BM4764bf32aff24416b878828c58bebb70"/>
      <w:bookmarkStart w:id="9" w:name="_Toc328580712"/>
      <w:bookmarkEnd w:id="7"/>
      <w:bookmarkEnd w:id="8"/>
      <w:r>
        <w:rPr>
          <w:rFonts w:cs="Arial"/>
        </w:rPr>
        <w:lastRenderedPageBreak/>
        <w:t>SharePoint 2013: Create multiple external lists with associations</w:t>
      </w:r>
      <w:bookmarkEnd w:id="9"/>
    </w:p>
    <w:p w:rsidR="00E526C4" w:rsidRDefault="00E526C4">
      <w:pPr>
        <w:spacing w:line="275" w:lineRule="auto"/>
        <w:rPr>
          <w:rFonts w:cs="Arial"/>
          <w:color w:val="000000"/>
        </w:rPr>
      </w:pPr>
      <w:r>
        <w:rPr>
          <w:rFonts w:cs="Arial"/>
          <w:color w:val="000000"/>
        </w:rPr>
        <w:t>This documentation is preliminary and is subject to change.</w:t>
      </w:r>
    </w:p>
    <w:p w:rsidR="00E526C4" w:rsidRDefault="00E526C4">
      <w:pPr>
        <w:spacing w:line="275" w:lineRule="auto"/>
        <w:rPr>
          <w:rFonts w:cs="Arial"/>
          <w:color w:val="000000"/>
        </w:rPr>
      </w:pPr>
      <w:r>
        <w:rPr>
          <w:rStyle w:val="Bold"/>
          <w:rFonts w:cs="Arial"/>
          <w:color w:val="000000"/>
        </w:rPr>
        <w:t>Summary:</w:t>
      </w:r>
      <w:r>
        <w:rPr>
          <w:rFonts w:cs="Arial"/>
          <w:color w:val="000000"/>
        </w:rPr>
        <w:t>  This sample will demonstrate how to create an external content type using multiple associated entities, and display that data in multiple external lists.</w:t>
      </w:r>
    </w:p>
    <w:p w:rsidR="00E526C4" w:rsidRDefault="00E526C4" w:rsidP="00D03609">
      <w:pPr>
        <w:pStyle w:val="Heading2"/>
        <w:spacing w:line="276" w:lineRule="auto"/>
        <w:rPr>
          <w:rFonts w:cs="Arial"/>
          <w:color w:val="000000"/>
        </w:rPr>
      </w:pPr>
      <w:bookmarkStart w:id="10" w:name="BMO15ReadmeDescription"/>
      <w:bookmarkStart w:id="11" w:name="_Toc328580713"/>
      <w:bookmarkEnd w:id="10"/>
      <w:r>
        <w:rPr>
          <w:rFonts w:cs="Arial"/>
          <w:color w:val="000000"/>
        </w:rPr>
        <w:t>Description of the Create multiple external lists with associations sample</w:t>
      </w:r>
      <w:bookmarkEnd w:id="11"/>
    </w:p>
    <w:p w:rsidR="00E526C4" w:rsidRDefault="00E526C4">
      <w:pPr>
        <w:spacing w:line="275" w:lineRule="auto"/>
        <w:rPr>
          <w:rFonts w:cs="Arial"/>
          <w:color w:val="000000"/>
        </w:rPr>
      </w:pPr>
      <w:r>
        <w:rPr>
          <w:rFonts w:cs="Arial"/>
          <w:color w:val="000000"/>
        </w:rPr>
        <w:t>This project will show how to use Visual Studio 2012 and SharePoint development tools in Visual Studio 2012 to create an app for SharePoint using Business Connectivity Services (BCS) to expose complex data from an external system.</w:t>
      </w:r>
    </w:p>
    <w:p w:rsidR="00E526C4" w:rsidRDefault="00E526C4">
      <w:pPr>
        <w:spacing w:line="275" w:lineRule="auto"/>
        <w:rPr>
          <w:rFonts w:cs="Arial"/>
          <w:color w:val="000000"/>
        </w:rPr>
      </w:pPr>
      <w:r>
        <w:rPr>
          <w:rFonts w:cs="Arial"/>
          <w:color w:val="000000"/>
        </w:rPr>
        <w:t>The main objectives for this sample are:</w:t>
      </w:r>
    </w:p>
    <w:p w:rsidR="00E526C4" w:rsidRDefault="00E526C4">
      <w:pPr>
        <w:pStyle w:val="NumberedList1"/>
        <w:numPr>
          <w:ilvl w:val="0"/>
          <w:numId w:val="9"/>
        </w:numPr>
        <w:tabs>
          <w:tab w:val="left" w:pos="360"/>
        </w:tabs>
        <w:ind w:left="360"/>
        <w:rPr>
          <w:rFonts w:cs="Arial"/>
        </w:rPr>
      </w:pPr>
      <w:r>
        <w:rPr>
          <w:rFonts w:cs="Arial"/>
        </w:rPr>
        <w:t>Set up and use the simulated OData service to provide data that the auto-generation tools in Visual Studio 2012 can use to create external content types</w:t>
      </w:r>
    </w:p>
    <w:p w:rsidR="00E526C4" w:rsidRDefault="00E526C4">
      <w:pPr>
        <w:pStyle w:val="NumberedList1"/>
        <w:numPr>
          <w:ilvl w:val="0"/>
          <w:numId w:val="9"/>
        </w:numPr>
        <w:tabs>
          <w:tab w:val="left" w:pos="360"/>
        </w:tabs>
        <w:ind w:left="360"/>
        <w:rPr>
          <w:rFonts w:cs="Arial"/>
        </w:rPr>
      </w:pPr>
      <w:r>
        <w:rPr>
          <w:rFonts w:cs="Arial"/>
        </w:rPr>
        <w:t xml:space="preserve">Create a new app for SharePoint </w:t>
      </w:r>
    </w:p>
    <w:p w:rsidR="00E526C4" w:rsidRDefault="00E526C4">
      <w:pPr>
        <w:pStyle w:val="NumberedList1"/>
        <w:numPr>
          <w:ilvl w:val="0"/>
          <w:numId w:val="9"/>
        </w:numPr>
        <w:tabs>
          <w:tab w:val="left" w:pos="360"/>
        </w:tabs>
        <w:ind w:left="360"/>
        <w:rPr>
          <w:rFonts w:cs="Arial"/>
        </w:rPr>
      </w:pPr>
      <w:r>
        <w:rPr>
          <w:rFonts w:cs="Arial"/>
        </w:rPr>
        <w:t>Create an external content type that associates two data entities</w:t>
      </w:r>
    </w:p>
    <w:p w:rsidR="00E526C4" w:rsidRDefault="00E526C4">
      <w:pPr>
        <w:pStyle w:val="NumberedList1"/>
        <w:numPr>
          <w:ilvl w:val="0"/>
          <w:numId w:val="9"/>
        </w:numPr>
        <w:tabs>
          <w:tab w:val="left" w:pos="360"/>
        </w:tabs>
        <w:ind w:left="360"/>
        <w:rPr>
          <w:rFonts w:cs="Arial"/>
        </w:rPr>
      </w:pPr>
      <w:r>
        <w:rPr>
          <w:rFonts w:cs="Arial"/>
        </w:rPr>
        <w:t>Create external lists that will display the external data, and can be navigated to see the relational data represented by the external content type.</w:t>
      </w:r>
    </w:p>
    <w:p w:rsidR="00E526C4" w:rsidRDefault="00E526C4">
      <w:pPr>
        <w:spacing w:line="275" w:lineRule="auto"/>
        <w:rPr>
          <w:rFonts w:cs="Arial"/>
          <w:color w:val="000000"/>
        </w:rPr>
      </w:pPr>
      <w:r>
        <w:rPr>
          <w:rFonts w:cs="Arial"/>
          <w:color w:val="000000"/>
        </w:rPr>
        <w:t xml:space="preserve">This sample will use two data entities: </w:t>
      </w:r>
      <w:r>
        <w:rPr>
          <w:rStyle w:val="Bold"/>
          <w:rFonts w:cs="Arial"/>
          <w:color w:val="000000"/>
        </w:rPr>
        <w:t>Employee</w:t>
      </w:r>
      <w:r>
        <w:rPr>
          <w:rFonts w:cs="Arial"/>
          <w:color w:val="000000"/>
        </w:rPr>
        <w:t xml:space="preserve"> and </w:t>
      </w:r>
      <w:proofErr w:type="spellStart"/>
      <w:r>
        <w:rPr>
          <w:rStyle w:val="Bold"/>
          <w:rFonts w:cs="Arial"/>
          <w:color w:val="000000"/>
        </w:rPr>
        <w:t>SimpleCustomer</w:t>
      </w:r>
      <w:proofErr w:type="spellEnd"/>
      <w:r>
        <w:rPr>
          <w:rFonts w:cs="Arial"/>
          <w:color w:val="000000"/>
        </w:rPr>
        <w:t xml:space="preserve">. The </w:t>
      </w:r>
      <w:r>
        <w:rPr>
          <w:rStyle w:val="Bold"/>
          <w:rFonts w:cs="Arial"/>
          <w:color w:val="000000"/>
        </w:rPr>
        <w:t>Employee</w:t>
      </w:r>
      <w:r>
        <w:rPr>
          <w:rFonts w:cs="Arial"/>
          <w:color w:val="000000"/>
        </w:rPr>
        <w:t xml:space="preserve"> contains information about individual employees in an organization.  In the case of this scenario, it is required that the app be able to show which customers are responsible for which customers.  This scenario would be similar to customers that are serviced by a specified salesperson.</w:t>
      </w:r>
    </w:p>
    <w:p w:rsidR="00E526C4" w:rsidRDefault="00E526C4">
      <w:pPr>
        <w:spacing w:line="275" w:lineRule="auto"/>
        <w:rPr>
          <w:rFonts w:cs="Arial"/>
          <w:color w:val="000000"/>
        </w:rPr>
      </w:pPr>
      <w:r>
        <w:rPr>
          <w:rFonts w:cs="Arial"/>
          <w:color w:val="000000"/>
        </w:rPr>
        <w:t>By describing the association to BCS, and using the external lists that will surface that data, this sample will allow you to click on each individual employee in the list and be able to see the customers that are associated with them.</w:t>
      </w:r>
    </w:p>
    <w:p w:rsidR="00E526C4" w:rsidRDefault="00E526C4" w:rsidP="00D03609">
      <w:pPr>
        <w:pStyle w:val="Heading2"/>
        <w:spacing w:line="276" w:lineRule="auto"/>
        <w:rPr>
          <w:rFonts w:cs="Arial"/>
          <w:color w:val="000000"/>
        </w:rPr>
      </w:pPr>
      <w:bookmarkStart w:id="12" w:name="BMO15ReadmePrereq"/>
      <w:bookmarkStart w:id="13" w:name="_Toc328580714"/>
      <w:bookmarkEnd w:id="12"/>
      <w:r>
        <w:rPr>
          <w:rFonts w:cs="Arial"/>
          <w:color w:val="000000"/>
        </w:rPr>
        <w:t>Prerequisites</w:t>
      </w:r>
      <w:bookmarkEnd w:id="13"/>
    </w:p>
    <w:p w:rsidR="00E526C4" w:rsidRDefault="00E526C4">
      <w:pPr>
        <w:spacing w:line="275" w:lineRule="auto"/>
        <w:rPr>
          <w:rFonts w:cs="Arial"/>
          <w:color w:val="000000"/>
        </w:rPr>
      </w:pPr>
      <w:r>
        <w:rPr>
          <w:rFonts w:cs="Arial"/>
          <w:color w:val="000000"/>
        </w:rPr>
        <w:t>This sample requires the following;</w:t>
      </w:r>
    </w:p>
    <w:p w:rsidR="00E526C4" w:rsidRDefault="00E526C4">
      <w:pPr>
        <w:pStyle w:val="BulletedList1"/>
        <w:rPr>
          <w:rFonts w:cs="Arial"/>
        </w:rPr>
      </w:pPr>
      <w:r>
        <w:rPr>
          <w:rFonts w:cs="Arial"/>
        </w:rPr>
        <w:lastRenderedPageBreak/>
        <w:t xml:space="preserve">Completion of steps in </w:t>
      </w:r>
      <w:r w:rsidRPr="00E526C4">
        <w:rPr>
          <w:rFonts w:cs="Arial"/>
          <w:b/>
          <w:color w:val="000000"/>
          <w:szCs w:val="18"/>
        </w:rPr>
        <w:t>SharePoint 2013: Create external list based on app scoped external content type</w:t>
      </w:r>
    </w:p>
    <w:p w:rsidR="00E526C4" w:rsidRDefault="00E526C4">
      <w:pPr>
        <w:pStyle w:val="BulletedList1"/>
        <w:rPr>
          <w:rFonts w:cs="Arial"/>
        </w:rPr>
      </w:pPr>
      <w:r>
        <w:rPr>
          <w:rFonts w:cs="Arial"/>
        </w:rPr>
        <w:t>SharePoint 2013 Preview</w:t>
      </w:r>
    </w:p>
    <w:p w:rsidR="00E526C4" w:rsidRDefault="00E526C4">
      <w:pPr>
        <w:pStyle w:val="BulletedList1"/>
        <w:rPr>
          <w:rFonts w:cs="Arial"/>
        </w:rPr>
      </w:pPr>
      <w:r>
        <w:rPr>
          <w:rFonts w:cs="Arial"/>
        </w:rPr>
        <w:t>Visual Studio 2012</w:t>
      </w:r>
    </w:p>
    <w:p w:rsidR="00E526C4" w:rsidRDefault="00E526C4">
      <w:pPr>
        <w:pStyle w:val="BulletedList1"/>
        <w:rPr>
          <w:rFonts w:cs="Arial"/>
        </w:rPr>
      </w:pPr>
      <w:r>
        <w:rPr>
          <w:rFonts w:cs="Arial"/>
        </w:rPr>
        <w:t>SharePoint development tools in Visual Studio 2012</w:t>
      </w:r>
    </w:p>
    <w:p w:rsidR="00E526C4" w:rsidRDefault="00E526C4">
      <w:pPr>
        <w:pStyle w:val="BulletedList1"/>
        <w:rPr>
          <w:rFonts w:cs="Arial"/>
        </w:rPr>
      </w:pPr>
      <w:r>
        <w:rPr>
          <w:rFonts w:cs="Arial"/>
        </w:rPr>
        <w:t>Internet Information Services (IIS)</w:t>
      </w:r>
    </w:p>
    <w:p w:rsidR="00E526C4" w:rsidRDefault="00E526C4" w:rsidP="00D03609">
      <w:pPr>
        <w:pStyle w:val="Heading2"/>
        <w:spacing w:line="276" w:lineRule="auto"/>
        <w:rPr>
          <w:rFonts w:cs="Arial"/>
          <w:color w:val="000000"/>
        </w:rPr>
      </w:pPr>
      <w:bookmarkStart w:id="14" w:name="BMO15Readmecomponents"/>
      <w:bookmarkStart w:id="15" w:name="_Toc328580715"/>
      <w:bookmarkEnd w:id="14"/>
      <w:r>
        <w:rPr>
          <w:rFonts w:cs="Arial"/>
          <w:color w:val="000000"/>
        </w:rPr>
        <w:t>Key components of the sample</w:t>
      </w:r>
      <w:bookmarkEnd w:id="15"/>
    </w:p>
    <w:p w:rsidR="00E526C4" w:rsidRDefault="00E526C4">
      <w:pPr>
        <w:spacing w:line="275" w:lineRule="auto"/>
        <w:rPr>
          <w:rFonts w:cs="Arial"/>
          <w:color w:val="000000"/>
        </w:rPr>
      </w:pPr>
      <w:r>
        <w:rPr>
          <w:rFonts w:cs="Arial"/>
          <w:color w:val="000000"/>
        </w:rPr>
        <w:t>The SampleBCSApp.zip file includes the following</w:t>
      </w:r>
    </w:p>
    <w:p w:rsidR="00E526C4" w:rsidRDefault="00E526C4">
      <w:pPr>
        <w:pStyle w:val="BulletedList1"/>
        <w:rPr>
          <w:rFonts w:cs="Arial"/>
        </w:rPr>
      </w:pPr>
      <w:r>
        <w:rPr>
          <w:rFonts w:cs="Arial"/>
        </w:rPr>
        <w:t>Visual Studio project files</w:t>
      </w:r>
    </w:p>
    <w:p w:rsidR="00E526C4" w:rsidRDefault="00E526C4">
      <w:pPr>
        <w:pStyle w:val="BulletedList1"/>
        <w:rPr>
          <w:rFonts w:cs="Arial"/>
        </w:rPr>
      </w:pPr>
      <w:r>
        <w:rPr>
          <w:rFonts w:cs="Arial"/>
        </w:rPr>
        <w:t>Local OData service (CannedDataService)</w:t>
      </w:r>
    </w:p>
    <w:p w:rsidR="00E526C4" w:rsidRDefault="00E526C4" w:rsidP="00D03609">
      <w:pPr>
        <w:pStyle w:val="Heading2"/>
        <w:spacing w:line="276" w:lineRule="auto"/>
        <w:rPr>
          <w:rFonts w:cs="Arial"/>
          <w:color w:val="000000"/>
        </w:rPr>
      </w:pPr>
      <w:bookmarkStart w:id="16" w:name="BMO15Readmeconfig"/>
      <w:bookmarkStart w:id="17" w:name="_Toc328580716"/>
      <w:bookmarkEnd w:id="16"/>
      <w:r>
        <w:rPr>
          <w:rFonts w:cs="Arial"/>
          <w:color w:val="000000"/>
        </w:rPr>
        <w:t>Configure the sample</w:t>
      </w:r>
      <w:bookmarkEnd w:id="17"/>
    </w:p>
    <w:p w:rsidR="00E526C4" w:rsidRDefault="00E526C4">
      <w:pPr>
        <w:spacing w:line="275" w:lineRule="auto"/>
        <w:rPr>
          <w:rFonts w:cs="Arial"/>
          <w:color w:val="000000"/>
        </w:rPr>
      </w:pPr>
      <w:r>
        <w:rPr>
          <w:rFonts w:cs="Arial"/>
          <w:color w:val="000000"/>
        </w:rPr>
        <w:t>In order to run the samples included in this project, you will need to do the following:</w:t>
      </w:r>
    </w:p>
    <w:p w:rsidR="00E526C4" w:rsidRDefault="00E526C4">
      <w:pPr>
        <w:pStyle w:val="BulletedList1"/>
        <w:rPr>
          <w:rFonts w:cs="Arial"/>
        </w:rPr>
      </w:pPr>
      <w:r>
        <w:rPr>
          <w:rFonts w:cs="Arial"/>
        </w:rPr>
        <w:t>Extract the SampleBCSApp.zip file to your hard drive.</w:t>
      </w:r>
    </w:p>
    <w:p w:rsidR="00E526C4" w:rsidRDefault="00E526C4">
      <w:pPr>
        <w:pStyle w:val="BulletedList1"/>
        <w:rPr>
          <w:rFonts w:cs="Arial"/>
        </w:rPr>
      </w:pPr>
      <w:r>
        <w:rPr>
          <w:rFonts w:cs="Arial"/>
        </w:rPr>
        <w:t>Start the simulated OData service.  This service is hosted by a local instance of IIS.  It simply attaches to a port in IIS and provides an OData endpoint that you will use in your app</w:t>
      </w:r>
    </w:p>
    <w:p w:rsidR="00E526C4" w:rsidRDefault="00D521D7">
      <w:pPr>
        <w:pStyle w:val="BulletedList1"/>
        <w:rPr>
          <w:rFonts w:cs="Arial"/>
        </w:rPr>
      </w:pPr>
      <w:r>
        <w:rPr>
          <w:rFonts w:cs="Arial"/>
        </w:rPr>
        <w:t>Open project files in Visual Studio</w:t>
      </w:r>
    </w:p>
    <w:p w:rsidR="00E526C4" w:rsidRDefault="00E526C4" w:rsidP="00D03609">
      <w:pPr>
        <w:pStyle w:val="Heading2"/>
        <w:spacing w:line="276" w:lineRule="auto"/>
        <w:rPr>
          <w:rFonts w:cs="Arial"/>
          <w:color w:val="000000"/>
        </w:rPr>
      </w:pPr>
      <w:bookmarkStart w:id="18" w:name="BMO15Readmebuild"/>
      <w:bookmarkStart w:id="19" w:name="_Toc328580717"/>
      <w:bookmarkEnd w:id="18"/>
      <w:r>
        <w:rPr>
          <w:rFonts w:cs="Arial"/>
          <w:color w:val="000000"/>
        </w:rPr>
        <w:t>Build the sample</w:t>
      </w:r>
      <w:bookmarkEnd w:id="19"/>
    </w:p>
    <w:p w:rsidR="00E526C4" w:rsidRDefault="00E526C4">
      <w:pPr>
        <w:spacing w:line="275" w:lineRule="auto"/>
        <w:rPr>
          <w:rFonts w:cs="Arial"/>
          <w:color w:val="000000"/>
        </w:rPr>
      </w:pPr>
      <w:r>
        <w:rPr>
          <w:rFonts w:cs="Arial"/>
          <w:color w:val="000000"/>
        </w:rPr>
        <w:t>Follow these steps to build the sample.</w:t>
      </w:r>
    </w:p>
    <w:p w:rsidR="00E526C4" w:rsidRDefault="00E526C4">
      <w:pPr>
        <w:pStyle w:val="BulletedList1"/>
        <w:rPr>
          <w:rFonts w:cs="Arial"/>
        </w:rPr>
      </w:pPr>
      <w:r>
        <w:rPr>
          <w:rFonts w:cs="Arial"/>
        </w:rPr>
        <w:t xml:space="preserve">Click </w:t>
      </w:r>
      <w:r>
        <w:rPr>
          <w:rStyle w:val="Bold"/>
          <w:rFonts w:cs="Arial"/>
        </w:rPr>
        <w:t>F5</w:t>
      </w:r>
    </w:p>
    <w:p w:rsidR="00E526C4" w:rsidRDefault="00E526C4" w:rsidP="00D03609">
      <w:pPr>
        <w:pStyle w:val="Heading2"/>
        <w:spacing w:line="276" w:lineRule="auto"/>
        <w:rPr>
          <w:rFonts w:cs="Arial"/>
          <w:color w:val="000000"/>
        </w:rPr>
      </w:pPr>
      <w:bookmarkStart w:id="20" w:name="BMO15Readmetest"/>
      <w:bookmarkStart w:id="21" w:name="_Toc328580718"/>
      <w:bookmarkEnd w:id="20"/>
      <w:r>
        <w:rPr>
          <w:rFonts w:cs="Arial"/>
          <w:color w:val="000000"/>
        </w:rPr>
        <w:t>Run and test the sample</w:t>
      </w:r>
      <w:bookmarkEnd w:id="21"/>
    </w:p>
    <w:p w:rsidR="00E526C4" w:rsidRDefault="00E526C4">
      <w:pPr>
        <w:spacing w:line="275" w:lineRule="auto"/>
        <w:rPr>
          <w:rFonts w:cs="Arial"/>
          <w:color w:val="000000"/>
        </w:rPr>
      </w:pPr>
      <w:r>
        <w:rPr>
          <w:rFonts w:cs="Arial"/>
          <w:color w:val="000000"/>
        </w:rPr>
        <w:t>After the app is deployed, you can view the records of Employees and be able to also list the Customers associated with them.</w:t>
      </w:r>
    </w:p>
    <w:p w:rsidR="00E526C4" w:rsidRDefault="00E526C4">
      <w:pPr>
        <w:pStyle w:val="BulletedList1"/>
        <w:rPr>
          <w:rFonts w:cs="Arial"/>
        </w:rPr>
      </w:pPr>
      <w:r>
        <w:rPr>
          <w:rFonts w:cs="Arial"/>
        </w:rPr>
        <w:t xml:space="preserve">Click on the ellipsis in the Employees list to see the see a custom action </w:t>
      </w:r>
      <w:r>
        <w:rPr>
          <w:rStyle w:val="Bold"/>
          <w:rFonts w:cs="Arial"/>
        </w:rPr>
        <w:t>Customers for Employee</w:t>
      </w:r>
      <w:r>
        <w:rPr>
          <w:rFonts w:cs="Arial"/>
        </w:rPr>
        <w:t>.  This will show you the customers associated with a particular employee.</w:t>
      </w:r>
    </w:p>
    <w:p w:rsidR="00E526C4" w:rsidRDefault="00E526C4" w:rsidP="00D03609">
      <w:pPr>
        <w:pStyle w:val="Heading2"/>
        <w:spacing w:line="276" w:lineRule="auto"/>
        <w:rPr>
          <w:rFonts w:cs="Arial"/>
          <w:color w:val="000000"/>
        </w:rPr>
      </w:pPr>
      <w:bookmarkStart w:id="22" w:name="BMO15ReadmeTroubleshoot"/>
      <w:bookmarkStart w:id="23" w:name="_Toc328580719"/>
      <w:bookmarkEnd w:id="22"/>
      <w:r>
        <w:rPr>
          <w:rFonts w:cs="Arial"/>
          <w:color w:val="000000"/>
        </w:rPr>
        <w:lastRenderedPageBreak/>
        <w:t>Troubleshooting</w:t>
      </w:r>
      <w:bookmarkEnd w:id="23"/>
    </w:p>
    <w:p w:rsidR="00E526C4" w:rsidRDefault="00E526C4">
      <w:pPr>
        <w:spacing w:line="275" w:lineRule="auto"/>
        <w:rPr>
          <w:rFonts w:cs="Arial"/>
          <w:color w:val="000000"/>
        </w:rPr>
      </w:pPr>
      <w:r>
        <w:rPr>
          <w:rFonts w:cs="Arial"/>
          <w:color w:val="000000"/>
        </w:rPr>
        <w:t>If you cannot get the “Canned” data service to work, make sure that all the files are in the same folder on your hard drive.</w:t>
      </w:r>
    </w:p>
    <w:p w:rsidR="00E526C4" w:rsidRDefault="00E526C4" w:rsidP="00D03609">
      <w:pPr>
        <w:pStyle w:val="Heading2"/>
        <w:spacing w:line="276" w:lineRule="auto"/>
        <w:rPr>
          <w:rFonts w:cs="Arial"/>
          <w:color w:val="000000"/>
        </w:rPr>
      </w:pPr>
      <w:bookmarkStart w:id="24" w:name="BMO15ReadmeChangelog"/>
      <w:bookmarkStart w:id="25" w:name="_Toc328580720"/>
      <w:bookmarkEnd w:id="24"/>
      <w:r>
        <w:rPr>
          <w:rFonts w:cs="Arial"/>
          <w:color w:val="000000"/>
        </w:rPr>
        <w:t>Change log</w:t>
      </w:r>
      <w:bookmarkEnd w:id="25"/>
    </w:p>
    <w:p w:rsidR="00E526C4" w:rsidRDefault="00E526C4">
      <w:pPr>
        <w:spacing w:line="275" w:lineRule="auto"/>
        <w:rPr>
          <w:rFonts w:cs="Arial"/>
          <w:color w:val="000000"/>
        </w:rPr>
      </w:pPr>
      <w:proofErr w:type="gramStart"/>
      <w:r>
        <w:rPr>
          <w:rFonts w:cs="Arial"/>
          <w:color w:val="000000"/>
        </w:rPr>
        <w:t>First release.</w:t>
      </w:r>
      <w:proofErr w:type="gramEnd"/>
    </w:p>
    <w:p w:rsidR="00E526C4" w:rsidRDefault="00E526C4" w:rsidP="00D03609">
      <w:pPr>
        <w:pStyle w:val="Heading2"/>
        <w:spacing w:line="276" w:lineRule="auto"/>
        <w:rPr>
          <w:rFonts w:cs="Arial"/>
          <w:color w:val="000000"/>
        </w:rPr>
      </w:pPr>
      <w:bookmarkStart w:id="26" w:name="BMO15ReadmeRelatedContent"/>
      <w:bookmarkStart w:id="27" w:name="_Toc328580721"/>
      <w:bookmarkEnd w:id="26"/>
      <w:r>
        <w:rPr>
          <w:rFonts w:cs="Arial"/>
          <w:color w:val="000000"/>
        </w:rPr>
        <w:t>Related content</w:t>
      </w:r>
      <w:bookmarkEnd w:id="27"/>
    </w:p>
    <w:p w:rsidR="00E526C4" w:rsidRDefault="00D521D7">
      <w:pPr>
        <w:pStyle w:val="BulletedList1"/>
        <w:rPr>
          <w:rFonts w:cs="Arial"/>
        </w:rPr>
      </w:pPr>
      <w:hyperlink r:id="rId17" w:tooltip="http://msdn.microsoft.com/en-us/library/11d7adb5-5388-4517-ae03-beb7be1c6981" w:history="1">
        <w:r w:rsidR="00E526C4">
          <w:rPr>
            <w:rStyle w:val="Hyperlink"/>
            <w:rFonts w:cs="Arial"/>
          </w:rPr>
          <w:t>External content types in SharePoint 2013</w:t>
        </w:r>
      </w:hyperlink>
    </w:p>
    <w:p w:rsidR="00E526C4" w:rsidRDefault="00D521D7">
      <w:pPr>
        <w:pStyle w:val="BulletedList1"/>
        <w:rPr>
          <w:rFonts w:cs="Arial"/>
        </w:rPr>
      </w:pPr>
      <w:hyperlink r:id="rId18" w:tooltip="http://msdn.microsoft.com/en-us/library/7a87e5bf-4428-4055-b113-7665a93e7326" w:history="1">
        <w:r w:rsidR="00E526C4">
          <w:rPr>
            <w:rStyle w:val="Hyperlink"/>
            <w:rFonts w:cs="Arial"/>
          </w:rPr>
          <w:t>Using OData sources with Business Connectivity Services in SharePoint 2013</w:t>
        </w:r>
      </w:hyperlink>
    </w:p>
    <w:p w:rsidR="00E526C4" w:rsidRDefault="00D521D7">
      <w:pPr>
        <w:pStyle w:val="BulletedList1"/>
        <w:rPr>
          <w:rFonts w:cs="Arial"/>
        </w:rPr>
      </w:pPr>
      <w:hyperlink r:id="rId19" w:tooltip="http://msdn.microsoft.com/en-us/library/b0878c12-27c9-4eea-ae3b-7e79e5a8838d" w:history="1">
        <w:r w:rsidR="00E526C4">
          <w:rPr>
            <w:rStyle w:val="Hyperlink"/>
            <w:rFonts w:cs="Arial"/>
          </w:rPr>
          <w:t>Setting up a SharePoint 2013 development environment for apps</w:t>
        </w:r>
      </w:hyperlink>
    </w:p>
    <w:p w:rsidR="00E526C4" w:rsidRDefault="00D521D7">
      <w:pPr>
        <w:pStyle w:val="BulletedList1"/>
        <w:rPr>
          <w:rFonts w:cs="Arial"/>
        </w:rPr>
      </w:pPr>
      <w:hyperlink r:id="rId20" w:tooltip="http://www.odata.org" w:history="1">
        <w:r w:rsidR="00E526C4">
          <w:rPr>
            <w:rStyle w:val="Hyperlink"/>
            <w:rFonts w:cs="Arial"/>
          </w:rPr>
          <w:t>http://www.odata.org</w:t>
        </w:r>
      </w:hyperlink>
    </w:p>
    <w:p w:rsidR="00E526C4" w:rsidRDefault="00E526C4">
      <w:pPr>
        <w:spacing w:line="275" w:lineRule="auto"/>
        <w:rPr>
          <w:rFonts w:cs="Arial"/>
          <w:color w:val="000000"/>
        </w:rPr>
      </w:pPr>
      <w:r>
        <w:rPr>
          <w:rFonts w:cs="Arial"/>
          <w:color w:val="000000"/>
        </w:rPr>
        <w:t xml:space="preserve"> </w:t>
      </w:r>
    </w:p>
    <w:p w:rsidR="00E526C4" w:rsidRDefault="00E526C4" w:rsidP="00D03609">
      <w:r>
        <w:br w:type="page"/>
      </w:r>
    </w:p>
    <w:p w:rsidR="00E86583" w:rsidRPr="00665B48" w:rsidRDefault="00E86583" w:rsidP="00665B48">
      <w:pPr>
        <w:pStyle w:val="TOCHeading"/>
        <w:spacing w:line="240" w:lineRule="auto"/>
      </w:pPr>
    </w:p>
    <w:sectPr w:rsidR="00E86583" w:rsidRPr="00665B48" w:rsidSect="00336365">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Default="00D607A0">
      <w:r>
        <w:separator/>
      </w:r>
    </w:p>
  </w:endnote>
  <w:endnote w:type="continuationSeparator" w:id="0">
    <w:p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Default="00D607A0">
      <w:r>
        <w:separator/>
      </w:r>
    </w:p>
  </w:footnote>
  <w:footnote w:type="continuationSeparator" w:id="0">
    <w:p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6C4" w:rsidRDefault="00E526C4" w:rsidP="00E526C4">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61B19A5"/>
    <w:multiLevelType w:val="multilevel"/>
    <w:tmpl w:val="22B26E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8">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5">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6">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5"/>
  </w:num>
  <w:num w:numId="3">
    <w:abstractNumId w:val="24"/>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2"/>
  </w:num>
  <w:num w:numId="17">
    <w:abstractNumId w:val="11"/>
  </w:num>
  <w:num w:numId="18">
    <w:abstractNumId w:val="26"/>
  </w:num>
  <w:num w:numId="19">
    <w:abstractNumId w:val="16"/>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5"/>
  </w:num>
  <w:num w:numId="28">
    <w:abstractNumId w:val="14"/>
  </w:num>
  <w:num w:numId="29">
    <w:abstractNumId w:val="22"/>
  </w:num>
  <w:num w:numId="30">
    <w:abstractNumId w:val="21"/>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65B48"/>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521D7"/>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26C4"/>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D521D7"/>
    <w:pPr>
      <w:spacing w:after="200" w:line="276" w:lineRule="auto"/>
    </w:pPr>
    <w:rPr>
      <w:rFonts w:asciiTheme="minorHAnsi" w:eastAsiaTheme="minorHAnsi" w:hAnsiTheme="minorHAnsi" w:cstheme="minorBidi"/>
      <w:sz w:val="22"/>
      <w:szCs w:val="22"/>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rsid w:val="00D521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21D7"/>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after="0"/>
      <w:ind w:left="374" w:hanging="187"/>
    </w:pPr>
  </w:style>
  <w:style w:type="paragraph" w:styleId="TOC3">
    <w:name w:val="toc 3"/>
    <w:aliases w:val="toc3"/>
    <w:basedOn w:val="Normal"/>
    <w:next w:val="Normal"/>
    <w:uiPriority w:val="39"/>
    <w:rsid w:val="008D79A7"/>
    <w:pPr>
      <w:spacing w:after="0"/>
      <w:ind w:left="561" w:hanging="187"/>
    </w:pPr>
  </w:style>
  <w:style w:type="paragraph" w:styleId="TOC4">
    <w:name w:val="toc 4"/>
    <w:aliases w:val="toc4"/>
    <w:basedOn w:val="Normal"/>
    <w:next w:val="Normal"/>
    <w:rsid w:val="008D79A7"/>
    <w:pPr>
      <w:spacing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after="0" w:line="240" w:lineRule="auto"/>
    </w:pPr>
    <w:rPr>
      <w:color w:val="C0C0C0"/>
    </w:rPr>
  </w:style>
  <w:style w:type="paragraph" w:customStyle="1" w:styleId="PrintDivisionTitle">
    <w:name w:val="Print Division Title"/>
    <w:aliases w:val="pdt"/>
    <w:basedOn w:val="Normal"/>
    <w:locked/>
    <w:rsid w:val="008D79A7"/>
    <w:pPr>
      <w:spacing w:after="0" w:line="240" w:lineRule="auto"/>
    </w:pPr>
    <w:rPr>
      <w:color w:val="C0C0C0"/>
    </w:rPr>
  </w:style>
  <w:style w:type="paragraph" w:customStyle="1" w:styleId="PrintMSCorp">
    <w:name w:val="Print MS Corp"/>
    <w:aliases w:val="pms"/>
    <w:basedOn w:val="Normal"/>
    <w:locked/>
    <w:rsid w:val="008D79A7"/>
    <w:pPr>
      <w:spacing w:after="0" w:line="240" w:lineRule="auto"/>
    </w:pPr>
    <w:rPr>
      <w:color w:val="C0C0C0"/>
    </w:rPr>
  </w:style>
  <w:style w:type="paragraph" w:customStyle="1" w:styleId="RevisionHistory">
    <w:name w:val="Revision History"/>
    <w:aliases w:val="rh"/>
    <w:basedOn w:val="Normal"/>
    <w:locked/>
    <w:rsid w:val="008D79A7"/>
    <w:pPr>
      <w:spacing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after="0"/>
      <w:ind w:left="936" w:hanging="187"/>
    </w:pPr>
  </w:style>
  <w:style w:type="paragraph" w:customStyle="1" w:styleId="PageHeader">
    <w:name w:val="Page Header"/>
    <w:aliases w:val="pgh"/>
    <w:basedOn w:val="Normal"/>
    <w:rsid w:val="008D79A7"/>
    <w:pPr>
      <w:spacing w:after="240" w:line="240" w:lineRule="auto"/>
      <w:jc w:val="right"/>
    </w:pPr>
    <w:rPr>
      <w:b/>
    </w:rPr>
  </w:style>
  <w:style w:type="paragraph" w:customStyle="1" w:styleId="PageFooter">
    <w:name w:val="Page Footer"/>
    <w:aliases w:val="pgf"/>
    <w:basedOn w:val="Normal"/>
    <w:rsid w:val="008D79A7"/>
    <w:pPr>
      <w:spacing w:after="0" w:line="240" w:lineRule="auto"/>
      <w:jc w:val="right"/>
    </w:pPr>
  </w:style>
  <w:style w:type="paragraph" w:customStyle="1" w:styleId="PageNum">
    <w:name w:val="Page Num"/>
    <w:aliases w:val="pgn"/>
    <w:basedOn w:val="Normal"/>
    <w:rsid w:val="008D79A7"/>
    <w:pPr>
      <w:spacing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665B48"/>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yperlink" Target="http://msdn.microsoft.com/en-us/library/7a87e5bf-4428-4055-b113-7665a93e732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sdn.microsoft.com/en-us/library/11d7adb5-5388-4517-ae03-beb7be1c6981"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odata.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msdn.microsoft.com/en-us/library/b0878c12-27c9-4eea-ae3b-7e79e5a8838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5.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6MRZ7ZVJQK5S-2610-6906</_dlc_DocId>
    <_dlc_DocIdUrl xmlns="25814b9c-4369-41ac-9dd0-042313b75592">
      <Url>http://modcpubtools/techreview/_layouts/DocIdRedir.aspx?ID=6MRZ7ZVJQK5S-2610-6906</Url>
      <Description>6MRZ7ZVJQK5S-2610-6906</Description>
    </_dlc_DocIdUrl>
  </documentManagement>
</p:properties>
</file>

<file path=customXml/itemProps1.xml><?xml version="1.0" encoding="utf-8"?>
<ds:datastoreItem xmlns:ds="http://schemas.openxmlformats.org/officeDocument/2006/customXml" ds:itemID="{D1546DBC-2DA0-4DBE-ADEA-C44B305A4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14b9c-4369-41ac-9dd0-042313b75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CD1407-1B54-4F18-ABBF-305BEA7CA2C3}">
  <ds:schemaRefs>
    <ds:schemaRef ds:uri="http://schemas.microsoft.com/sharepoint/v3/contenttype/forms"/>
  </ds:schemaRefs>
</ds:datastoreItem>
</file>

<file path=customXml/itemProps3.xml><?xml version="1.0" encoding="utf-8"?>
<ds:datastoreItem xmlns:ds="http://schemas.openxmlformats.org/officeDocument/2006/customXml" ds:itemID="{2A09DFC2-D3FF-444C-81CD-FFBC5E940EF5}">
  <ds:schemaRefs>
    <ds:schemaRef ds:uri="http://schemas.microsoft.com/sharepoint/events"/>
  </ds:schemaRefs>
</ds:datastoreItem>
</file>

<file path=customXml/itemProps4.xml><?xml version="1.0" encoding="utf-8"?>
<ds:datastoreItem xmlns:ds="http://schemas.openxmlformats.org/officeDocument/2006/customXml" ds:itemID="{6161FF9C-FD70-48DA-89EF-DCAA1BB5D4A7}">
  <ds:schemaRefs>
    <ds:schemaRef ds:uri="urn:sharePointPublishingRcaProperties"/>
  </ds:schemaRefs>
</ds:datastoreItem>
</file>

<file path=customXml/itemProps5.xml><?xml version="1.0" encoding="utf-8"?>
<ds:datastoreItem xmlns:ds="http://schemas.openxmlformats.org/officeDocument/2006/customXml" ds:itemID="{4FD1F1B6-8311-4B46-9170-4EEBA30A38FA}">
  <ds:schemaRefs>
    <ds:schemaRef ds:uri="http://schemas.microsoft.com/office/2006/metadata/properties"/>
    <ds:schemaRef ds:uri="http://schemas.microsoft.com/office/infopath/2007/PartnerControls"/>
    <ds:schemaRef ds:uri="25814b9c-4369-41ac-9dd0-042313b7559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Rodney Farris</cp:lastModifiedBy>
  <cp:revision>3</cp:revision>
  <cp:lastPrinted>1999-08-18T22:00:00Z</cp:lastPrinted>
  <dcterms:created xsi:type="dcterms:W3CDTF">2012-06-22T18:04:00Z</dcterms:created>
  <dcterms:modified xsi:type="dcterms:W3CDTF">2012-06-27T22:16:00Z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0x01010065B43DEFD9E8244E9E5C66BF391A25DB</vt:lpwstr>
  </property>
  <property fmtid="{D5CDD505-2E9C-101B-9397-08002B2CF9AE}" pid="3" name="_dlc_DocIdItemGuid">
    <vt:lpwstr>beacd859-4413-4e17-9be9-15737ad6d287</vt:lpwstr>
  </property>
</Properties>
</file>